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6ED" w:rsidRDefault="002976ED">
      <w:pPr>
        <w:rPr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  <w:lang w:val="en-IN"/>
        </w:rPr>
      </w:pPr>
      <w:r w:rsidRPr="002976ED">
        <w:rPr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  <w:lang w:val="en-IN"/>
        </w:rPr>
        <w:t xml:space="preserve">The UC Riverside is ranked one of the best in terms of research and the courses it offers. The courses match my field of interest and the research conducted by </w:t>
      </w:r>
      <w:proofErr w:type="spellStart"/>
      <w:r w:rsidRPr="002976ED">
        <w:rPr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  <w:lang w:val="en-IN"/>
        </w:rPr>
        <w:t>Hyoseung</w:t>
      </w:r>
      <w:proofErr w:type="spellEnd"/>
      <w:r w:rsidRPr="002976ED">
        <w:rPr>
          <w:rFonts w:ascii="Times New Roman" w:eastAsiaTheme="minorHAnsi" w:hAnsi="Times New Roman" w:cs="Times New Roman"/>
          <w:color w:val="000000"/>
          <w:sz w:val="22"/>
          <w:szCs w:val="22"/>
          <w:shd w:val="clear" w:color="auto" w:fill="FFFFFF"/>
          <w:lang w:val="en-IN"/>
        </w:rPr>
        <w:t xml:space="preserve"> Kim has matched my ideas and it also correlates with my final year project</w:t>
      </w:r>
    </w:p>
    <w:p w:rsidR="00197A73" w:rsidRPr="0043427D" w:rsidRDefault="0043427D">
      <w:pPr>
        <w:rPr>
          <w:b/>
        </w:rPr>
      </w:pPr>
      <w:ins w:id="0" w:author="Editing" w:date="2018-10-22T14:18:00Z">
        <w:r w:rsidRPr="00EF7F0E">
          <w:rPr>
            <w:rFonts w:ascii="Times New Roman" w:eastAsiaTheme="minorHAnsi" w:hAnsi="Times New Roman" w:cs="Times New Roman"/>
            <w:color w:val="000000"/>
            <w:sz w:val="22"/>
            <w:szCs w:val="22"/>
            <w:shd w:val="clear" w:color="auto" w:fill="FFFFFF"/>
            <w:lang w:val="en-IN"/>
          </w:rPr>
          <w:t xml:space="preserve">The </w:t>
        </w:r>
        <w:commentRangeStart w:id="1"/>
        <w:r w:rsidRPr="00EF7F0E">
          <w:rPr>
            <w:rFonts w:ascii="Times New Roman" w:eastAsiaTheme="minorHAnsi" w:hAnsi="Times New Roman" w:cs="Times New Roman"/>
            <w:color w:val="000000"/>
            <w:sz w:val="22"/>
            <w:szCs w:val="22"/>
            <w:shd w:val="clear" w:color="auto" w:fill="FFFFFF"/>
            <w:lang w:val="en-IN"/>
          </w:rPr>
          <w:t>………………</w:t>
        </w:r>
        <w:commentRangeEnd w:id="1"/>
        <w:r w:rsidRPr="00EF7F0E">
          <w:rPr>
            <w:rFonts w:asciiTheme="minorHAnsi" w:eastAsiaTheme="minorHAnsi" w:hAnsiTheme="minorHAnsi" w:cstheme="minorBidi"/>
            <w:sz w:val="16"/>
            <w:szCs w:val="16"/>
            <w:lang w:val="en-IN"/>
          </w:rPr>
          <w:commentReference w:id="1"/>
        </w:r>
        <w:r w:rsidRPr="00EF7F0E">
          <w:rPr>
            <w:rFonts w:ascii="Times New Roman" w:eastAsiaTheme="minorHAnsi" w:hAnsi="Times New Roman" w:cs="Times New Roman"/>
            <w:color w:val="000000"/>
            <w:sz w:val="22"/>
            <w:szCs w:val="22"/>
            <w:shd w:val="clear" w:color="auto" w:fill="FFFFFF"/>
            <w:lang w:val="en-IN"/>
          </w:rPr>
          <w:t xml:space="preserve">.offers an extensive curriculum in Masters in </w:t>
        </w:r>
        <w:commentRangeStart w:id="2"/>
        <w:r w:rsidRPr="00EF7F0E">
          <w:rPr>
            <w:rFonts w:ascii="Times New Roman" w:eastAsiaTheme="minorHAnsi" w:hAnsi="Times New Roman" w:cs="Times New Roman"/>
            <w:color w:val="000000"/>
            <w:sz w:val="22"/>
            <w:szCs w:val="22"/>
            <w:shd w:val="clear" w:color="auto" w:fill="FFFFFF"/>
            <w:lang w:val="en-IN"/>
          </w:rPr>
          <w:t>…………………………</w:t>
        </w:r>
      </w:ins>
      <w:commentRangeEnd w:id="2"/>
      <w:ins w:id="3" w:author="Editing" w:date="2018-10-22T14:19:00Z">
        <w:r w:rsidRPr="00EF7F0E">
          <w:rPr>
            <w:rFonts w:asciiTheme="minorHAnsi" w:eastAsiaTheme="minorHAnsi" w:hAnsiTheme="minorHAnsi" w:cstheme="minorBidi"/>
            <w:sz w:val="16"/>
            <w:szCs w:val="16"/>
            <w:lang w:val="en-IN"/>
          </w:rPr>
          <w:commentReference w:id="2"/>
        </w:r>
      </w:ins>
      <w:ins w:id="4" w:author="Editing" w:date="2018-10-22T14:18:00Z">
        <w:r w:rsidRPr="00EF7F0E">
          <w:rPr>
            <w:rFonts w:ascii="Times New Roman" w:eastAsiaTheme="minorHAnsi" w:hAnsi="Times New Roman" w:cs="Times New Roman"/>
            <w:color w:val="000000"/>
            <w:sz w:val="22"/>
            <w:szCs w:val="22"/>
            <w:shd w:val="clear" w:color="auto" w:fill="FFFFFF"/>
            <w:lang w:val="en-IN"/>
          </w:rPr>
          <w:t xml:space="preserve">includes subjects such as </w:t>
        </w:r>
        <w:commentRangeStart w:id="5"/>
        <w:r w:rsidRPr="00EF7F0E">
          <w:rPr>
            <w:rFonts w:ascii="Times New Roman" w:eastAsiaTheme="minorHAnsi" w:hAnsi="Times New Roman" w:cs="Times New Roman"/>
            <w:color w:val="000000"/>
            <w:sz w:val="22"/>
            <w:szCs w:val="22"/>
            <w:shd w:val="clear" w:color="auto" w:fill="FFFFFF"/>
            <w:lang w:val="en-IN"/>
          </w:rPr>
          <w:t>………………………….</w:t>
        </w:r>
      </w:ins>
      <w:commentRangeEnd w:id="5"/>
      <w:ins w:id="6" w:author="Editing" w:date="2018-10-22T14:19:00Z">
        <w:r w:rsidRPr="00EF7F0E">
          <w:rPr>
            <w:rFonts w:asciiTheme="minorHAnsi" w:eastAsiaTheme="minorHAnsi" w:hAnsiTheme="minorHAnsi" w:cstheme="minorBidi"/>
            <w:sz w:val="16"/>
            <w:szCs w:val="16"/>
            <w:lang w:val="en-IN"/>
          </w:rPr>
          <w:commentReference w:id="5"/>
        </w:r>
      </w:ins>
      <w:ins w:id="7" w:author="Editing" w:date="2018-10-22T14:18:00Z">
        <w:r w:rsidRPr="00EF7F0E">
          <w:rPr>
            <w:rFonts w:ascii="Times New Roman" w:eastAsiaTheme="minorHAnsi" w:hAnsi="Times New Roman" w:cs="Times New Roman"/>
            <w:sz w:val="22"/>
            <w:szCs w:val="22"/>
            <w:lang w:val="en-IN"/>
          </w:rPr>
          <w:t xml:space="preserve">.I also want to get mentored by </w:t>
        </w:r>
        <w:commentRangeStart w:id="8"/>
        <w:r w:rsidRPr="00EF7F0E">
          <w:rPr>
            <w:rFonts w:ascii="Times New Roman" w:eastAsiaTheme="minorHAnsi" w:hAnsi="Times New Roman" w:cs="Times New Roman"/>
            <w:sz w:val="22"/>
            <w:szCs w:val="22"/>
            <w:lang w:val="en-IN"/>
          </w:rPr>
          <w:t xml:space="preserve">Prof. ………………as I have studied his project </w:t>
        </w:r>
        <w:proofErr w:type="gramStart"/>
        <w:r w:rsidRPr="00EF7F0E">
          <w:rPr>
            <w:rFonts w:ascii="Times New Roman" w:eastAsiaTheme="minorHAnsi" w:hAnsi="Times New Roman" w:cs="Times New Roman"/>
            <w:sz w:val="22"/>
            <w:szCs w:val="22"/>
            <w:lang w:val="en-IN"/>
          </w:rPr>
          <w:t>………………………..,</w:t>
        </w:r>
        <w:proofErr w:type="gramEnd"/>
        <w:r w:rsidRPr="00EF7F0E">
          <w:rPr>
            <w:rFonts w:ascii="Times New Roman" w:eastAsiaTheme="minorHAnsi" w:hAnsi="Times New Roman" w:cs="Times New Roman"/>
            <w:sz w:val="22"/>
            <w:szCs w:val="22"/>
            <w:lang w:val="en-IN"/>
          </w:rPr>
          <w:t xml:space="preserve"> which is aligned </w:t>
        </w:r>
        <w:r w:rsidRPr="00EF7F0E">
          <w:rPr>
            <w:rFonts w:ascii="Times New Roman" w:eastAsiaTheme="minorHAnsi" w:hAnsi="Times New Roman" w:cs="Times New Roman"/>
            <w:noProof/>
            <w:sz w:val="22"/>
            <w:szCs w:val="22"/>
            <w:lang w:val="en-IN"/>
          </w:rPr>
          <w:t>with</w:t>
        </w:r>
        <w:r w:rsidRPr="00EF7F0E">
          <w:rPr>
            <w:rFonts w:ascii="Times New Roman" w:eastAsiaTheme="minorHAnsi" w:hAnsi="Times New Roman" w:cs="Times New Roman"/>
            <w:sz w:val="22"/>
            <w:szCs w:val="22"/>
            <w:lang w:val="en-IN"/>
          </w:rPr>
          <w:t xml:space="preserve"> my interest. </w:t>
        </w:r>
        <w:r w:rsidRPr="00EF7F0E">
          <w:rPr>
            <w:rFonts w:ascii="Times New Roman" w:eastAsiaTheme="minorHAnsi" w:hAnsi="Times New Roman" w:cs="Times New Roman"/>
            <w:noProof/>
            <w:sz w:val="22"/>
            <w:szCs w:val="22"/>
            <w:lang w:val="en-IN"/>
          </w:rPr>
          <w:t>Also,</w:t>
        </w:r>
        <w:r w:rsidRPr="00EF7F0E">
          <w:rPr>
            <w:rFonts w:ascii="Times New Roman" w:eastAsiaTheme="minorHAnsi" w:hAnsi="Times New Roman" w:cs="Times New Roman"/>
            <w:sz w:val="22"/>
            <w:szCs w:val="22"/>
            <w:lang w:val="en-IN"/>
          </w:rPr>
          <w:t xml:space="preserve"> I am impressed by the work and achievement of Prof. …………………</w:t>
        </w:r>
      </w:ins>
      <w:commentRangeEnd w:id="8"/>
      <w:ins w:id="9" w:author="Editing" w:date="2018-10-22T14:19:00Z">
        <w:r w:rsidRPr="00EF7F0E">
          <w:rPr>
            <w:rFonts w:asciiTheme="minorHAnsi" w:eastAsiaTheme="minorHAnsi" w:hAnsiTheme="minorHAnsi" w:cstheme="minorBidi"/>
            <w:sz w:val="16"/>
            <w:szCs w:val="16"/>
            <w:lang w:val="en-IN"/>
          </w:rPr>
          <w:commentReference w:id="8"/>
        </w:r>
      </w:ins>
      <w:ins w:id="10" w:author="Editing" w:date="2018-10-22T14:18:00Z">
        <w:r w:rsidRPr="00EF7F0E">
          <w:rPr>
            <w:rFonts w:ascii="Times New Roman" w:eastAsiaTheme="minorHAnsi" w:hAnsi="Times New Roman" w:cs="Times New Roman"/>
            <w:sz w:val="22"/>
            <w:szCs w:val="22"/>
            <w:lang w:val="en-IN"/>
          </w:rPr>
          <w:t xml:space="preserve"> and would love to study under him. I am also intrigued to find out other facilities like</w:t>
        </w:r>
        <w:commentRangeStart w:id="11"/>
        <w:r w:rsidRPr="00EF7F0E">
          <w:rPr>
            <w:rFonts w:ascii="Times New Roman" w:eastAsiaTheme="minorHAnsi" w:hAnsi="Times New Roman" w:cs="Times New Roman"/>
            <w:sz w:val="22"/>
            <w:szCs w:val="22"/>
            <w:lang w:val="en-IN"/>
          </w:rPr>
          <w:t>……..</w:t>
        </w:r>
      </w:ins>
      <w:commentRangeEnd w:id="11"/>
      <w:ins w:id="12" w:author="Editing" w:date="2018-10-22T14:19:00Z">
        <w:r w:rsidRPr="00EF7F0E">
          <w:rPr>
            <w:rFonts w:asciiTheme="minorHAnsi" w:eastAsiaTheme="minorHAnsi" w:hAnsiTheme="minorHAnsi" w:cstheme="minorBidi"/>
            <w:sz w:val="16"/>
            <w:szCs w:val="16"/>
            <w:lang w:val="en-IN"/>
          </w:rPr>
          <w:commentReference w:id="11"/>
        </w:r>
      </w:ins>
    </w:p>
    <w:sectPr w:rsidR="00197A73" w:rsidRPr="0043427D" w:rsidSect="00197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Editing" w:date="2018-10-22T14:29:00Z" w:initials="E">
    <w:p w:rsidR="0043427D" w:rsidRDefault="0043427D" w:rsidP="0043427D">
      <w:pPr>
        <w:pStyle w:val="CommentText"/>
      </w:pPr>
      <w:r>
        <w:rPr>
          <w:rStyle w:val="CommentReference"/>
        </w:rPr>
        <w:annotationRef/>
      </w:r>
      <w:r>
        <w:t>University name.</w:t>
      </w:r>
    </w:p>
  </w:comment>
  <w:comment w:id="2" w:author="Editing" w:date="2018-10-22T14:29:00Z" w:initials="E">
    <w:p w:rsidR="0043427D" w:rsidRDefault="0043427D" w:rsidP="0043427D">
      <w:pPr>
        <w:pStyle w:val="CommentText"/>
      </w:pPr>
      <w:r>
        <w:rPr>
          <w:rStyle w:val="CommentReference"/>
        </w:rPr>
        <w:annotationRef/>
      </w:r>
      <w:r>
        <w:t>Name the stream.</w:t>
      </w:r>
    </w:p>
  </w:comment>
  <w:comment w:id="5" w:author="Editing" w:date="2018-10-22T14:29:00Z" w:initials="E">
    <w:p w:rsidR="0043427D" w:rsidRDefault="0043427D" w:rsidP="0043427D">
      <w:pPr>
        <w:pStyle w:val="CommentText"/>
      </w:pPr>
      <w:r>
        <w:rPr>
          <w:rStyle w:val="CommentReference"/>
        </w:rPr>
        <w:annotationRef/>
      </w:r>
      <w:r>
        <w:t>Name the subjects which aspire you to go there.</w:t>
      </w:r>
    </w:p>
  </w:comment>
  <w:comment w:id="8" w:author="Editing" w:date="2018-10-22T14:29:00Z" w:initials="E">
    <w:p w:rsidR="0043427D" w:rsidRDefault="0043427D" w:rsidP="0043427D">
      <w:pPr>
        <w:pStyle w:val="CommentText"/>
      </w:pPr>
      <w:r>
        <w:rPr>
          <w:rStyle w:val="CommentReference"/>
        </w:rPr>
        <w:annotationRef/>
      </w:r>
      <w:r w:rsidRPr="008A43B4">
        <w:t>Add names of any faculty and their research areas in this program (give names),</w:t>
      </w:r>
      <w:r>
        <w:t xml:space="preserve"> under whom you want to get mentored.</w:t>
      </w:r>
    </w:p>
  </w:comment>
  <w:comment w:id="11" w:author="Editing" w:date="2018-10-22T14:29:00Z" w:initials="E">
    <w:p w:rsidR="0043427D" w:rsidRDefault="0043427D" w:rsidP="0043427D">
      <w:pPr>
        <w:pStyle w:val="CommentText"/>
      </w:pPr>
      <w:r>
        <w:rPr>
          <w:rStyle w:val="CommentReference"/>
        </w:rPr>
        <w:annotationRef/>
      </w:r>
      <w:r w:rsidRPr="008A43B4">
        <w:t>Please also mention the event which you would like to participate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27D"/>
    <w:rsid w:val="00035766"/>
    <w:rsid w:val="00185FFE"/>
    <w:rsid w:val="00197A73"/>
    <w:rsid w:val="002126DE"/>
    <w:rsid w:val="002976ED"/>
    <w:rsid w:val="002A2351"/>
    <w:rsid w:val="00336174"/>
    <w:rsid w:val="00424C7D"/>
    <w:rsid w:val="0043427D"/>
    <w:rsid w:val="00457EA9"/>
    <w:rsid w:val="004C2DA2"/>
    <w:rsid w:val="00523A19"/>
    <w:rsid w:val="005F1FEB"/>
    <w:rsid w:val="00705FD6"/>
    <w:rsid w:val="007509C9"/>
    <w:rsid w:val="008E3E61"/>
    <w:rsid w:val="00BD1DEF"/>
    <w:rsid w:val="00DC3EA4"/>
    <w:rsid w:val="00E624B7"/>
    <w:rsid w:val="00EF7F0E"/>
    <w:rsid w:val="00F3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766"/>
  </w:style>
  <w:style w:type="paragraph" w:styleId="Heading1">
    <w:name w:val="heading 1"/>
    <w:basedOn w:val="Normal"/>
    <w:next w:val="Normal"/>
    <w:link w:val="Heading1Char"/>
    <w:uiPriority w:val="9"/>
    <w:qFormat/>
    <w:rsid w:val="00457E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EA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EA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EA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EA9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EA9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EA9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EA9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EA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EA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EA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EA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EA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EA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EA9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EA9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EA9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EA9"/>
    <w:rPr>
      <w:rFonts w:asciiTheme="majorHAnsi" w:eastAsiaTheme="majorEastAsia" w:hAnsiTheme="majorHAnsi" w:cstheme="majorBidi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EA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57E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7EA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EA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EA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57EA9"/>
    <w:rPr>
      <w:b/>
      <w:bCs/>
    </w:rPr>
  </w:style>
  <w:style w:type="character" w:styleId="Emphasis">
    <w:name w:val="Emphasis"/>
    <w:basedOn w:val="DefaultParagraphFont"/>
    <w:uiPriority w:val="20"/>
    <w:qFormat/>
    <w:rsid w:val="00457EA9"/>
    <w:rPr>
      <w:i/>
      <w:iCs/>
    </w:rPr>
  </w:style>
  <w:style w:type="paragraph" w:styleId="NoSpacing">
    <w:name w:val="No Spacing"/>
    <w:uiPriority w:val="1"/>
    <w:qFormat/>
    <w:rsid w:val="00457EA9"/>
  </w:style>
  <w:style w:type="paragraph" w:styleId="ListParagraph">
    <w:name w:val="List Paragraph"/>
    <w:basedOn w:val="Normal"/>
    <w:uiPriority w:val="34"/>
    <w:qFormat/>
    <w:rsid w:val="00457EA9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457E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7EA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E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EA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57EA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7EA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57EA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7EA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7EA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EA9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434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427D"/>
    <w:rPr>
      <w:rFonts w:asciiTheme="minorHAnsi" w:eastAsiaTheme="minorHAnsi" w:hAnsiTheme="minorHAnsi" w:cstheme="minorBidi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427D"/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Editing</dc:creator>
  <cp:lastModifiedBy>Tammineni Rakesh</cp:lastModifiedBy>
  <cp:revision>3</cp:revision>
  <dcterms:created xsi:type="dcterms:W3CDTF">2018-11-26T08:25:00Z</dcterms:created>
  <dcterms:modified xsi:type="dcterms:W3CDTF">2018-11-28T04:21:00Z</dcterms:modified>
</cp:coreProperties>
</file>